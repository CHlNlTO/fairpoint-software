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highlight w:val="yellow"/>
        </w:rPr>
        <w:t>WARNING: The following is based on OCR and might comprise OCR errors</w:t>
      </w:r>
    </w:p>
    <w:p>
      <w:pPr>
        <w:ind w:firstLine="1080"/>
      </w:pPr>
      <w:r>
        <w:t>BOEHMERT &amp; BOEHMERT</w:t>
      </w:r>
    </w:p>
    <w:p>
      <w:pPr>
        <w:ind w:firstLine="720"/>
      </w:pPr>
      <w:ins w:author="Unknown" w:date="2025-07-15T22:08:41Z">
        <w:r>
          <w:t>CLAIMS (marked-up)</w:t>
        </w:r>
      </w:ins>
    </w:p>
    <w:p>
      <w:pPr/>
      <w:r>
        <w:t xml:space="preserve">1. A method for predicting or diagnosing a refractory shock in a subject that either runs into shock or </w:t>
      </w:r>
      <w:r>
        <w:t>that has developed shock, wherein said method is comprising the steps:</w:t>
      </w:r>
    </w:p>
    <w:p>
      <w:pPr/>
      <w:r>
        <w:t>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serum;</w:t>
      </w:r>
    </w:p>
    <w:p>
      <w:pPr/>
      <w:r>
        <w:t xml:space="preserve">. comparing said level of determined DPP3 to a predetermined threshold, </w:t>
      </w:r>
      <w:del w:author="Unknown" w:date="2025-07-15T22:08:41Z">
        <w:r>
          <w:delText>that is-between-25-and</w:delText>
        </w:r>
      </w:del>
    </w:p>
    <w:p>
      <w:pPr>
        <w:ind w:firstLine="360"/>
      </w:pPr>
      <w:del w:author="Unknown" w:date="2025-07-15T22:08:41Z">
        <w:r>
          <w:delText>150 ng/ml for plasma DPP3,</w:delText>
        </w:r>
      </w:del>
    </w:p>
    <w:p>
      <w:pPr/>
      <w:r>
        <w:t>wherein said subject is predicted to run into refractory shock or is diagnosed as having refractory</w:t>
      </w:r>
    </w:p>
    <w:p>
      <w:pPr>
        <w:ind w:firstLine="360"/>
      </w:pPr>
      <w:r>
        <w:t>shock if said determined level of DPP3 is above said predetermined threshold.</w:t>
      </w:r>
    </w:p>
    <w:p>
      <w:pPr/>
      <w:r>
        <w:t xml:space="preserve">2. A method for predicting or diagnosing a refractory shock in a subject that either runs into shock or </w:t>
      </w:r>
      <w:r>
        <w:t xml:space="preserve">that has developed shock according to claim 1, wherein said shock is selected from the group </w:t>
      </w:r>
      <w:r>
        <w:t xml:space="preserve">comprising shock due to hypovolemia, cardiogenic shock, obstructive shock and distributive shock, </w:t>
      </w:r>
      <w:r>
        <w:t>in particular cardiogenic shock or septic shock.</w:t>
      </w:r>
    </w:p>
    <w:p>
      <w:pPr/>
      <w:r>
        <w:t xml:space="preserve">3. A method for predicting or diagnosing a refractory shock in a subject that either runs into shock or </w:t>
      </w:r>
      <w:r>
        <w:t xml:space="preserve">that has developed shock according to claim 1 or 2, wherein said shock is a vasopressor-resistant </w:t>
      </w:r>
      <w:r>
        <w:t>shock.</w:t>
      </w:r>
    </w:p>
    <w:p>
      <w:pPr/>
      <w:r>
        <w:t xml:space="preserve">4. A method for predicting or diagnosing a refractory shock in a subject that either runs into shock or </w:t>
      </w:r>
      <w:r>
        <w:t>that has developed shock according to claims 1 to 3, wherein</w:t>
      </w:r>
    </w:p>
    <w:p>
      <w:pPr/>
      <w:r>
        <w:t>· in case of cardiogenic shock said subject may have suffered an acute coronary syndrome (e.g.</w:t>
      </w:r>
    </w:p>
    <w:p>
      <w:pPr>
        <w:ind w:firstLine="360"/>
      </w:pPr>
      <w:r>
        <w:t xml:space="preserve">acute myocardial infarction) or wherein said subject has heart failure (e.g. acute decompensated </w:t>
      </w:r>
      <w:r>
        <w:t xml:space="preserve">heart failure), myocarditis, arrhythmia, cardiomyopathy, valvular heart disease, aortic dissection </w:t>
      </w:r>
      <w:r>
        <w:t xml:space="preserve">with acute aortic stenosis, traumatic chordal rupture or massive pulmonary embolism, or </w:t>
      </w:r>
      <w:r>
        <w:t>· in case of hypovolemic shock said subject may have suffered a hemorrhagic disease including</w:t>
      </w:r>
    </w:p>
    <w:p>
      <w:pPr>
        <w:ind w:firstLine="360"/>
      </w:pPr>
      <w:r>
        <w:t xml:space="preserve">gastrointestinal bleed, trauma, vascular etiologies (e.g. ruptured abdominal aortic aneurysm, </w:t>
      </w:r>
      <w:r>
        <w:t xml:space="preserve">tumor eroding into a major blood vessel) and spontaneous bleeding in the setting of anticoagulant </w:t>
      </w:r>
      <w:r>
        <w:t xml:space="preserve">use or a non-hemorrhagic disease including vomiting, diarrhea, renal loss, skin losses/insensible </w:t>
      </w:r>
      <w:r>
        <w:t xml:space="preserve">losses (e.g. burns, heat stroke) or third-space loss in the setting of pancreatitis, cirrhosis, intestinal </w:t>
      </w:r>
      <w:r>
        <w:t>obstruction, trauma, or</w:t>
      </w:r>
    </w:p>
    <w:p>
      <w:pPr/>
      <w:r>
        <w:t>. in case of obstructive shock said patient may have suffered a cardiac tamponade, tension</w:t>
      </w:r>
    </w:p>
    <w:p>
      <w:pPr>
        <w:ind w:firstLine="360"/>
      </w:pPr>
      <w:r>
        <w:t>pneumothorax, pulmonary embolism or aortic stenosis, or</w:t>
      </w:r>
    </w:p>
    <w:p>
      <w:pPr/>
      <w:r>
        <w:t>· in case of distributive shock said patient may have septic shock, neurogenic shock, anaphylactic</w:t>
      </w:r>
    </w:p>
    <w:p>
      <w:pPr>
        <w:ind w:firstLine="360"/>
      </w:pPr>
      <w:r>
        <w:t>shock or shock due to adrenal crisis.</w:t>
      </w:r>
    </w:p>
    <w:p>
      <w:pPr/>
      <w:r>
        <w:t xml:space="preserve">5. A method for predicting or diagnosing a refractory shock in a subject that either runs into shock or </w:t>
      </w:r>
      <w:r>
        <w:t xml:space="preserve">that has developed shock according to claims 1 to 4, wherein said method is used for initiation and/or </w:t>
      </w:r>
      <w:r>
        <w:t>termination and/ or stratification and/or guidance of treatment.</w:t>
      </w:r>
    </w:p>
    <w:p>
      <w:pPr/>
      <w:r>
        <w:t xml:space="preserve">6. A method for predicting or diagnosing a refractory shock in a subject that either runs into shock or </w:t>
      </w:r>
      <w:r>
        <w:t>that has developed shock according to any of claims 1 to 5, wherein a treatment with Angiotensin-</w:t>
      </w:r>
      <w:r>
        <w:t xml:space="preserve">Receptor-Agonists and/or precursors thereof and/or inhibitors of the DPP3 activity is </w:t>
      </w:r>
      <w:r>
        <w:t xml:space="preserve">initiated and/or continued when the level of DPP3 in said sample is above a certain threshold </w:t>
      </w:r>
      <w:r>
        <w:t xml:space="preserve">and/or wherein a treatment with vasopressors is withheld and/ or terminated if said </w:t>
      </w:r>
      <w:r>
        <w:t xml:space="preserve">determined level of DPP3 is above said predetermined threshold or wherein a treatment with </w:t>
      </w:r>
      <w:r>
        <w:t xml:space="preserve">vasopressors is initiated and/or continued when the level of DPP3 in said sample is below a </w:t>
      </w:r>
      <w:r>
        <w:t xml:space="preserve">certain threshold and/or wherein a treatment with Angiotensin-Receptor-Agonists and/or </w:t>
      </w:r>
      <w:r>
        <w:t xml:space="preserve">precursors thereof and/or inhibitors of the DPP3 activity is withheld and/ or terminated if </w:t>
      </w:r>
      <w:r>
        <w:t>the said determined level of DPP3 is below said predetermined threshold.</w:t>
      </w:r>
    </w:p>
    <w:p>
      <w:pPr/>
      <w:r>
        <w:t xml:space="preserve">7. A method for predicting or diagnosing a refractory shock in a subject that either runs into shock or </w:t>
      </w:r>
      <w:r>
        <w:t xml:space="preserve">that has developed shock according to any of claims 1 to 6, wherein either the level of DPP3 protein </w:t>
      </w:r>
      <w:r>
        <w:t xml:space="preserve">and/or the level of active DPP3 is determined and compared to a predetermined threshold, wherein </w:t>
      </w:r>
      <w:r>
        <w:t xml:space="preserve">the level of DPP3 is determined by contacting said sample of bodily fluid with a capture binder that </w:t>
      </w:r>
      <w:r>
        <w:t>binds specifically to DPP3.</w:t>
      </w:r>
    </w:p>
    <w:p>
      <w:pPr/>
      <w:r>
        <w:t xml:space="preserve">8. A method for predicting or diagnosing a refractory shock in a subject that either runs into shock or </w:t>
      </w:r>
      <w:r>
        <w:t>that has developed shock according to claims 1 to 7, wherein in addition the level of Pro-</w:t>
      </w:r>
      <w:r>
        <w:t xml:space="preserve">adrenomedullin or fragments thereof is determined and wherein treatment with an anti-ADM </w:t>
      </w:r>
      <w:r>
        <w:t>antibody or anti-ADM antibody fragment is to be initiated and/or continued when the level of Pro-</w:t>
      </w:r>
      <w:r>
        <w:t xml:space="preserve">adrenomedullin or fragments thereof in said sample is above a certain threshold and/or wherein a </w:t>
      </w:r>
      <w:r>
        <w:t xml:space="preserve">treatment with an anti-ADM antibody or anti-ADM antibody fragment is to be withheld and/ or </w:t>
      </w:r>
      <w:r>
        <w:t xml:space="preserve">terminated if the said determined level of Pro-adrenomedullin or fragments thereof is below said </w:t>
      </w:r>
      <w:r>
        <w:t>predetermined threshold.</w:t>
      </w:r>
    </w:p>
    <w:p>
      <w:pPr/>
      <w:r>
        <w:t xml:space="preserve">9. A method for predicting or diagnosing a refractory shock in a subject that either runs into shock or </w:t>
      </w:r>
      <w:r>
        <w:t xml:space="preserve">that has developed shock according to claims 1 to 8, wherein treatment with an anti-ADM antibody </w:t>
      </w:r>
      <w:r>
        <w:t xml:space="preserve">or anti-ADM antibody fragment and/or Angiotensin-Receptor-Agonists and/ or precursors thereof </w:t>
      </w:r>
      <w:r>
        <w:t>and/or inhibitors of the DPP3 activity is to be initiated and/or continued if the level of Pro-</w:t>
      </w:r>
      <w:r>
        <w:t xml:space="preserve">adrenomedullin or fragments thereof in said sample is above a certain threshold and said determined </w:t>
      </w:r>
      <w:r>
        <w:t>level of DPP3 is above said predetermined threshold of DPP3.</w:t>
      </w:r>
    </w:p>
    <w:p>
      <w:pPr/>
      <w:r>
        <w:t xml:space="preserve">10. A method for prognosing an outcome and/or the risk of an adverse event in a subject that has </w:t>
      </w:r>
      <w:r>
        <w:t>developed refractory shock, wherein said method is comprising the steps:</w:t>
      </w:r>
    </w:p>
    <w:p>
      <w:pPr/>
      <w:r>
        <w:t>· determining the level of DPP3 in a sample of bodily fluid of said subject; said sample of bodily</w:t>
      </w:r>
    </w:p>
    <w:p>
      <w:pPr>
        <w:ind w:firstLine="360"/>
      </w:pPr>
      <w:r>
        <w:t>fluid is selected from the group of whole blood, plasma, and serum;</w:t>
      </w:r>
    </w:p>
    <w:p>
      <w:pPr/>
      <w:r>
        <w:t xml:space="preserve">. comparing said level of determined DPP3 to a predetermined threshold, </w:t>
      </w:r>
      <w:del w:author="Unknown" w:date="2025-07-15T22:08:41Z">
        <w:r>
          <w:delText>that is-between-25-and</w:delText>
        </w:r>
      </w:del>
    </w:p>
    <w:p>
      <w:pPr>
        <w:ind w:firstLine="360"/>
      </w:pPr>
      <w:del w:author="Unknown" w:date="2025-07-15T22:08:41Z">
        <w:r>
          <w:delText>150 ng/ml for plasma DPP3,</w:delText>
        </w:r>
      </w:del>
    </w:p>
    <w:p>
      <w:pPr/>
      <w:r>
        <w:t>· correlating said level of DPP3 with said risk of an adverse event in said subject, wherein an</w:t>
      </w:r>
    </w:p>
    <w:p>
      <w:pPr>
        <w:ind w:firstLine="360"/>
      </w:pPr>
      <w:r>
        <w:t xml:space="preserve">elevated level above a certain threshold is predictive for an enhanced risk of said adverse events </w:t>
      </w:r>
      <w:r>
        <w:t>or,</w:t>
      </w:r>
    </w:p>
    <w:p>
      <w:pPr/>
      <w:r>
        <w:t>· correlating said level of DPP3 with success of a therapy or intervention in said subject, wherein</w:t>
      </w:r>
    </w:p>
    <w:p>
      <w:pPr>
        <w:ind w:firstLine="360"/>
      </w:pPr>
      <w:r>
        <w:t>a level below a certain threshold is predictive for a success of therapy or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 w:line="36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